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Стратегия оформления кейсов компании MOBIAN для сайта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структура: Группировка по категориям кейсов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kxpeh00cdo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Категории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Industries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Telecommunications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FinTech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Transportation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Enterprise IT Solutions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</w:t>
      </w:r>
      <w:r w:rsidDel="00000000" w:rsidR="00000000" w:rsidRPr="00000000">
        <w:rPr>
          <w:highlight w:val="yellow"/>
          <w:rtl w:val="0"/>
        </w:rPr>
        <w:t xml:space="preserve"> (переименовать)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Communication Platform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Telemedicine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Distributed Clinical Trials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Expense Management System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Government Service Platform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Secured Instant Messenger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 Score Analysis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Ecosystems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Platforms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Online Payment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Delivery Services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Credit Scoring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Ecosystem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ins w:author="Volodymyr Beshliaha" w:id="0" w:date="2025-01-13T13:08:35Z"/>
        </w:rPr>
      </w:pPr>
      <w:ins w:author="Volodymyr Beshliaha" w:id="0" w:date="2025-01-13T13:08:35Z">
        <w:r w:rsidDel="00000000" w:rsidR="00000000" w:rsidRPr="00000000">
          <w:rPr>
            <w:rtl w:val="0"/>
          </w:rPr>
          <w:t xml:space="preserve">Примечания: </w:t>
        </w:r>
        <w:r w:rsidDel="00000000" w:rsidR="00000000" w:rsidRPr="00000000">
          <w:rPr>
            <w:rtl w:val="0"/>
          </w:rPr>
          <w:br w:type="textWrapping"/>
          <w:t xml:space="preserve">1. Есть проекты которые пересекаются по разным категориям</w:t>
        </w:r>
      </w:ins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ins w:author="Volodymyr Beshliaha" w:id="0" w:date="2025-01-13T13:08:35Z">
        <w:r w:rsidDel="00000000" w:rsidR="00000000" w:rsidRPr="00000000">
          <w:rPr>
            <w:rtl w:val="0"/>
          </w:rPr>
          <w:t xml:space="preserve">2.  Функционал вывода проектов на страницах разделов Industries и Solutions (Products/Technologies Stack)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Шаблон для презентации кейсов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кейса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 клиента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и эффекты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Ключевые цифры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Визуальные элементы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a Liza" w:id="0" w:date="2025-02-25T09:39:3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переделать список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