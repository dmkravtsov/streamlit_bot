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cp0mx7mci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Tags: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80" w:lineRule="auto"/>
        <w:ind w:left="720" w:hanging="360"/>
        <w:rPr>
          <w:color w:val="000000"/>
        </w:rPr>
      </w:pPr>
      <w:bookmarkStart w:colFirst="0" w:colLast="0" w:name="_elor44l0n34a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Industry: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Healthcare, Telecommunications, Accessibility Solutions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Product: Accessibility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ins w:author="Vadim Pochernin" w:id="0" w:date="2025-02-03T09:38:41Z"/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Video Relay Service (VRS): Accessible Communication for Hearing-Impaired Users</w:t>
      </w:r>
      <w:ins w:author="Vadim Pochernin" w:id="0" w:date="2025-02-03T09:38:41Z">
        <w:bookmarkStart w:colFirst="0" w:colLast="0" w:name="_cqfhf3lfn58j" w:id="2"/>
        <w:bookmarkEnd w:id="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5">
      <w:pPr>
        <w:rPr>
          <w:ins w:author="Vadim Pochernin" w:id="0" w:date="2025-02-03T09:38:41Z"/>
          <w:b w:val="1"/>
          <w:color w:val="000000"/>
          <w:sz w:val="26"/>
          <w:szCs w:val="26"/>
        </w:rPr>
      </w:pPr>
      <w:ins w:author="Vadim Pochernin" w:id="0" w:date="2025-02-03T09:38:4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rPr>
          <w:rPrChange w:author="Vadim Pochernin" w:id="1" w:date="2025-02-03T09:38:41Z">
            <w:rPr>
              <w:b w:val="1"/>
              <w:color w:val="000000"/>
              <w:sz w:val="26"/>
              <w:szCs w:val="26"/>
            </w:rPr>
          </w:rPrChange>
        </w:rPr>
        <w:pPrChange w:author="Vadim Pochernin" w:id="0" w:date="2025-02-03T09:38:41Z">
          <w:pPr>
            <w:pStyle w:val="Heading3"/>
            <w:keepNext w:val="0"/>
            <w:keepLines w:val="0"/>
            <w:spacing w:before="280" w:lineRule="auto"/>
          </w:pPr>
        </w:pPrChange>
      </w:pPr>
      <w:bookmarkStart w:colFirst="0" w:colLast="0" w:name="_cqfhf3lfn58j" w:id="2"/>
      <w:bookmarkEnd w:id="2"/>
      <w:ins w:author="Vadim Pochernin" w:id="0" w:date="2025-02-03T09:38:41Z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Link - https://play.google.com/store/apps/details?id=us.purple.purplevrs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f5abxzh2fb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U.S. government-funded organization partnered with MOBIAN to develop a Video Relay Service (VRS) platform, providing hearing-impaired users with accessible communication tools. The project spanned 2–3 years and resulted in a multi-product system, including a custom TV-connected device, a mobile application, and a tablet-compatible SIP phone. MOBIAN addressed unique hardware and software challenges to deliver a scalable, user-friendly solution in a previously untapped market.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zhjuloymum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Client Challenges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Designing a custom TV-connected device operating on a bespoke Android OS without Google Play Services or standard Android components.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Adapting UI/UX for a TV-based interface with remote control functionality.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Developing a native Android and iOS mobile application to complement the TV device and provide multi-platform accessibility.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Building an Android-powered SIP phone for regular and SIP calls, integrating custom hardware features.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Implementing real-time video calls with sign language interpretation using a custom SIP server.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yz9gpobc9p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MOBIAN extended the client’s team and delivered a comprehensive, multi-device platform: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Custom TV-Connected Device: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Android-powered console connected to TVs via HDMI, managed by a Bluetooth remote controller.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Operated on a custom Android OS built on AOSP sources.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Supported OTA updates for seamless upgrades.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Mobile Application: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Native Android and iOS applications supporting VRS calls with sign language interpretation.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Android: Java/Kotlin, MVVM, RxKotlin.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iOS: Objective-C/Swift, MVC, Alamofire.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Over 100,000 downloads, providing flexibility for smartphone and tablet users.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SIP Phone Application: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 Android-powered device with a touchscreen tablet and physical buttons.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Capable of regular telephone and SIP calls, leveraging a custom SIP server.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Built using standard Android principles while integrating native SDKs for custom functionality.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vwjcdluegn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Figures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100,000+ downloads of the mobile application.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3 products in one project: multi-device system including TV-connected devices, mobile phones, and SIP phones.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Continued support and updates ensure long-term accessibility and reliability.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rg483ns3i1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 Elements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Infographic of System Components: Illustrating the TV-connected device, mobile app, and SIP phone integration.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Flow Diagram: Demonstrating how the custom SIP server enables real-time video calls across devices.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Device Screenshots: Showcasing the TV device interface and mobile app design.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49sxepcz1x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MOBIAN?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MOBIAN delivered an innovative, multi-platform communication system that empowers hearing-impaired users with accessible and scalable solutions. By addressing complex hardware and software challenges, MOBIAN enabled the client to offer unparalleled tools for inclusivity and communication in an untapped market.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Looking to create scalable and accessible digital solutions?</w:t>
        <w:br w:type="textWrapping"/>
        <w:t xml:space="preserve">[Let’s collaborate!]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nrelfb33t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Video Relay Service (VRS): Accessible Communication for Hearing-Impaired Users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U.S. government-funded organization collaborated with MOBIAN to develop a Video Relay Service (VRS) platform. Over 2–3 years, we delivered a multi-product system including a custom TV-connected device, a mobile app, and a tablet-compatible SIP phone. The solution enables real-time video calls with sign language interpretation and supports accessibility across multiple devices, redefining inclusive communication for hearing-impaired users.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100,000+ downloads</w:t>
      </w:r>
      <w:r w:rsidDel="00000000" w:rsidR="00000000" w:rsidRPr="00000000">
        <w:rPr>
          <w:rtl w:val="0"/>
        </w:rPr>
        <w:t xml:space="preserve"> of the mobile application.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Multi-device system: </w:t>
      </w:r>
      <w:r w:rsidDel="00000000" w:rsidR="00000000" w:rsidRPr="00000000">
        <w:rPr>
          <w:b w:val="1"/>
          <w:rtl w:val="0"/>
        </w:rPr>
        <w:t xml:space="preserve">TV-connected devices, mobile phones, and SIP phones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Fully scalable and accessible platform with ongoing support and updates.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MOBIAN — your partner in building accessible, scalable solutions for all.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