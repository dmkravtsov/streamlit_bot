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xtcp0mx7mciq" w:id="0"/>
      <w:bookmarkEnd w:id="0"/>
      <w:r w:rsidDel="00000000" w:rsidR="00000000" w:rsidRPr="00000000">
        <w:rPr>
          <w:b w:val="1"/>
          <w:color w:val="000000"/>
          <w:sz w:val="26"/>
          <w:szCs w:val="26"/>
          <w:rtl w:val="0"/>
        </w:rPr>
        <w:t xml:space="preserve">Tags: </w:t>
      </w:r>
    </w:p>
    <w:p w:rsidR="00000000" w:rsidDel="00000000" w:rsidP="00000000" w:rsidRDefault="00000000" w:rsidRPr="00000000" w14:paraId="00000002">
      <w:pPr>
        <w:pStyle w:val="Heading3"/>
        <w:keepNext w:val="0"/>
        <w:keepLines w:val="0"/>
        <w:numPr>
          <w:ilvl w:val="0"/>
          <w:numId w:val="4"/>
        </w:numPr>
        <w:spacing w:after="0" w:afterAutospacing="0" w:before="280" w:lineRule="auto"/>
        <w:ind w:left="720" w:hanging="360"/>
        <w:rPr>
          <w:color w:val="000000"/>
        </w:rPr>
      </w:pPr>
      <w:bookmarkStart w:colFirst="0" w:colLast="0" w:name="_elor44l0n34a" w:id="1"/>
      <w:bookmarkEnd w:id="1"/>
      <w:r w:rsidDel="00000000" w:rsidR="00000000" w:rsidRPr="00000000">
        <w:rPr>
          <w:color w:val="000000"/>
          <w:sz w:val="22"/>
          <w:szCs w:val="22"/>
          <w:rtl w:val="0"/>
        </w:rPr>
        <w:t xml:space="preserve">Industry:</w:t>
      </w:r>
      <w:r w:rsidDel="00000000" w:rsidR="00000000" w:rsidRPr="00000000">
        <w:rPr>
          <w:color w:val="000000"/>
          <w:sz w:val="26"/>
          <w:szCs w:val="26"/>
          <w:rtl w:val="0"/>
        </w:rPr>
        <w:t xml:space="preserve"> </w:t>
      </w:r>
      <w:r w:rsidDel="00000000" w:rsidR="00000000" w:rsidRPr="00000000">
        <w:rPr>
          <w:color w:val="000000"/>
          <w:sz w:val="22"/>
          <w:szCs w:val="22"/>
          <w:rtl w:val="0"/>
        </w:rPr>
        <w:t xml:space="preserve">Logistics, E-commerce</w:t>
      </w:r>
    </w:p>
    <w:p w:rsidR="00000000" w:rsidDel="00000000" w:rsidP="00000000" w:rsidRDefault="00000000" w:rsidRPr="00000000" w14:paraId="00000003">
      <w:pPr>
        <w:numPr>
          <w:ilvl w:val="0"/>
          <w:numId w:val="4"/>
        </w:numPr>
        <w:ind w:left="720" w:hanging="360"/>
        <w:rPr>
          <w:color w:val="000000"/>
          <w:sz w:val="22"/>
          <w:szCs w:val="22"/>
        </w:rPr>
      </w:pPr>
      <w:r w:rsidDel="00000000" w:rsidR="00000000" w:rsidRPr="00000000">
        <w:rPr>
          <w:rtl w:val="0"/>
        </w:rPr>
        <w:t xml:space="preserve">Product: </w: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ins w:author="Vadim Pochernin" w:id="0" w:date="2025-02-03T09:34:34Z"/>
          <w:b w:val="1"/>
          <w:color w:val="000000"/>
          <w:sz w:val="26"/>
          <w:szCs w:val="26"/>
        </w:rPr>
      </w:pPr>
      <w:r w:rsidDel="00000000" w:rsidR="00000000" w:rsidRPr="00000000">
        <w:rPr>
          <w:b w:val="1"/>
          <w:color w:val="000000"/>
          <w:sz w:val="26"/>
          <w:szCs w:val="26"/>
          <w:rtl w:val="0"/>
        </w:rPr>
        <w:t xml:space="preserve">Comprehensive Package Tracking and Delivery Management App for Saudi Post</w:t>
      </w:r>
      <w:ins w:author="Vadim Pochernin" w:id="0" w:date="2025-02-03T09:34:34Z">
        <w:bookmarkStart w:colFirst="0" w:colLast="0" w:name="_jepr4zmyl7oh" w:id="2"/>
        <w:bookmarkEnd w:id="2"/>
        <w:r w:rsidDel="00000000" w:rsidR="00000000" w:rsidRPr="00000000">
          <w:rPr>
            <w:rtl w:val="0"/>
          </w:rPr>
        </w:r>
      </w:ins>
    </w:p>
    <w:p w:rsidR="00000000" w:rsidDel="00000000" w:rsidP="00000000" w:rsidRDefault="00000000" w:rsidRPr="00000000" w14:paraId="00000005">
      <w:pPr>
        <w:rPr>
          <w:ins w:author="Vadim Pochernin" w:id="0" w:date="2025-02-03T09:34:34Z"/>
          <w:b w:val="1"/>
          <w:color w:val="000000"/>
          <w:sz w:val="26"/>
          <w:szCs w:val="26"/>
        </w:rPr>
      </w:pPr>
      <w:ins w:author="Vadim Pochernin" w:id="0" w:date="2025-02-03T09:34:34Z">
        <w:r w:rsidDel="00000000" w:rsidR="00000000" w:rsidRPr="00000000">
          <w:rPr>
            <w:rtl w:val="0"/>
          </w:rPr>
        </w:r>
      </w:ins>
    </w:p>
    <w:p w:rsidR="00000000" w:rsidDel="00000000" w:rsidP="00000000" w:rsidRDefault="00000000" w:rsidRPr="00000000" w14:paraId="00000006">
      <w:pPr>
        <w:rPr>
          <w:ins w:author="Vadim Pochernin" w:id="0" w:date="2025-02-03T09:34:34Z"/>
          <w:b w:val="1"/>
          <w:color w:val="000000"/>
          <w:sz w:val="26"/>
          <w:szCs w:val="26"/>
        </w:rPr>
      </w:pPr>
      <w:ins w:author="Vadim Pochernin" w:id="0" w:date="2025-02-03T09:34:34Z">
        <w:r w:rsidDel="00000000" w:rsidR="00000000" w:rsidRPr="00000000">
          <w:rPr>
            <w:b w:val="1"/>
            <w:color w:val="000000"/>
            <w:sz w:val="26"/>
            <w:szCs w:val="26"/>
            <w:rtl w:val="0"/>
          </w:rPr>
          <w:t xml:space="preserve">Link - </w:t>
        </w:r>
        <w:r w:rsidDel="00000000" w:rsidR="00000000" w:rsidRPr="00000000">
          <w:fldChar w:fldCharType="begin"/>
        </w:r>
        <w:r w:rsidDel="00000000" w:rsidR="00000000" w:rsidRPr="00000000">
          <w:instrText xml:space="preserve">HYPERLINK "https://play.google.com/store/apps/details?id=sa.com.SP"</w:instrText>
        </w:r>
        <w:r w:rsidDel="00000000" w:rsidR="00000000" w:rsidRPr="00000000">
          <w:fldChar w:fldCharType="separate"/>
        </w:r>
        <w:r w:rsidDel="00000000" w:rsidR="00000000" w:rsidRPr="00000000">
          <w:rPr>
            <w:b w:val="1"/>
            <w:color w:val="000000"/>
            <w:sz w:val="26"/>
            <w:szCs w:val="26"/>
            <w:rtl w:val="0"/>
          </w:rPr>
          <w:t xml:space="preserve">https://play.google.com/store/apps/details?id=sa.com.SP</w:t>
        </w:r>
        <w:r w:rsidDel="00000000" w:rsidR="00000000" w:rsidRPr="00000000">
          <w:fldChar w:fldCharType="end"/>
        </w:r>
        <w:r w:rsidDel="00000000" w:rsidR="00000000" w:rsidRPr="00000000">
          <w:rPr>
            <w:rtl w:val="0"/>
          </w:rPr>
        </w:r>
      </w:ins>
    </w:p>
    <w:p w:rsidR="00000000" w:rsidDel="00000000" w:rsidP="00000000" w:rsidRDefault="00000000" w:rsidRPr="00000000" w14:paraId="00000007">
      <w:pPr>
        <w:rPr>
          <w:rPrChange w:author="Vadim Pochernin" w:id="1" w:date="2025-02-03T09:34:34Z">
            <w:rPr>
              <w:b w:val="1"/>
              <w:color w:val="000000"/>
              <w:sz w:val="26"/>
              <w:szCs w:val="26"/>
            </w:rPr>
          </w:rPrChange>
        </w:rPr>
        <w:pPrChange w:author="Vadim Pochernin" w:id="0" w:date="2025-02-03T09:34:34Z">
          <w:pPr>
            <w:pStyle w:val="Heading3"/>
            <w:keepNext w:val="0"/>
            <w:keepLines w:val="0"/>
            <w:spacing w:before="280" w:lineRule="auto"/>
          </w:pPr>
        </w:pPrChange>
      </w:pPr>
      <w:bookmarkStart w:colFirst="0" w:colLast="0" w:name="_jepr4zmyl7oh" w:id="2"/>
      <w:bookmarkEnd w:id="2"/>
      <w:r w:rsidDel="00000000" w:rsidR="00000000" w:rsidRPr="00000000">
        <w:rPr>
          <w:rtl w:val="0"/>
        </w:rPr>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lh82flen6xg1" w:id="3"/>
      <w:bookmarkEnd w:id="3"/>
      <w:r w:rsidDel="00000000" w:rsidR="00000000" w:rsidRPr="00000000">
        <w:rPr>
          <w:b w:val="1"/>
          <w:color w:val="000000"/>
          <w:sz w:val="22"/>
          <w:szCs w:val="22"/>
          <w:rtl w:val="0"/>
        </w:rPr>
        <w:t xml:space="preserve">Overview</w:t>
      </w:r>
    </w:p>
    <w:p w:rsidR="00000000" w:rsidDel="00000000" w:rsidP="00000000" w:rsidRDefault="00000000" w:rsidRPr="00000000" w14:paraId="0000000A">
      <w:pPr>
        <w:spacing w:after="240" w:before="240" w:lineRule="auto"/>
        <w:rPr/>
      </w:pPr>
      <w:r w:rsidDel="00000000" w:rsidR="00000000" w:rsidRPr="00000000">
        <w:rPr>
          <w:rtl w:val="0"/>
        </w:rPr>
        <w:t xml:space="preserve">A company in Saudi Arabia partnered with MOBIAN to create a package tracking mobile app for Saudi Post that evolved into a robust delivery management system. Initially designed as a basic delivery tracking tool, the platform expanded over six years into a full-featured solution, including cost calculation, package redirection, courier scheduling, and payment processing. Supporting both Arabic and English, the app features a mirrored RTL (right-to-left) interface and advanced integration with local map services for precise address recognition.</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hh99ijwft56i" w:id="4"/>
      <w:bookmarkEnd w:id="4"/>
      <w:r w:rsidDel="00000000" w:rsidR="00000000" w:rsidRPr="00000000">
        <w:rPr>
          <w:b w:val="1"/>
          <w:color w:val="000000"/>
          <w:sz w:val="22"/>
          <w:szCs w:val="22"/>
          <w:rtl w:val="0"/>
        </w:rPr>
        <w:t xml:space="preserve">Client Challenges</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rtl w:val="0"/>
        </w:rPr>
        <w:t xml:space="preserve">Scaling from a simple tracking app to a comprehensive solution for private and corporate users.</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tl w:val="0"/>
        </w:rPr>
        <w:t xml:space="preserve">Implementing bilingual functionality with dynamic RTL interface adjustments for Arabic users.</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rtl w:val="0"/>
        </w:rPr>
        <w:t xml:space="preserve">Ensuring seamless integration with local payment gateways and compliance with app store requirements.</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rtl w:val="0"/>
        </w:rPr>
        <w:t xml:space="preserve">Overcoming cultural differences in work schedules, relying solely on chat-based communication with minimal video calls.</w:t>
      </w:r>
    </w:p>
    <w:p w:rsidR="00000000" w:rsidDel="00000000" w:rsidP="00000000" w:rsidRDefault="00000000" w:rsidRPr="00000000" w14:paraId="00000011">
      <w:pPr>
        <w:numPr>
          <w:ilvl w:val="0"/>
          <w:numId w:val="2"/>
        </w:numPr>
        <w:spacing w:after="240" w:before="0" w:beforeAutospacing="0" w:lineRule="auto"/>
        <w:ind w:left="720" w:hanging="360"/>
      </w:pPr>
      <w:r w:rsidDel="00000000" w:rsidR="00000000" w:rsidRPr="00000000">
        <w:rPr>
          <w:rtl w:val="0"/>
        </w:rPr>
        <w:t xml:space="preserve">Developing a custom algorithm to display mixed Arabic, Latin, and numeric text without errors.</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73hyrz5wrn2w" w:id="5"/>
      <w:bookmarkEnd w:id="5"/>
      <w:r w:rsidDel="00000000" w:rsidR="00000000" w:rsidRPr="00000000">
        <w:rPr>
          <w:b w:val="1"/>
          <w:color w:val="000000"/>
          <w:sz w:val="22"/>
          <w:szCs w:val="22"/>
          <w:rtl w:val="0"/>
        </w:rPr>
        <w:t xml:space="preserve">Solution</w:t>
      </w:r>
    </w:p>
    <w:p w:rsidR="00000000" w:rsidDel="00000000" w:rsidP="00000000" w:rsidRDefault="00000000" w:rsidRPr="00000000" w14:paraId="00000014">
      <w:pPr>
        <w:spacing w:after="240" w:before="240" w:lineRule="auto"/>
        <w:rPr/>
      </w:pPr>
      <w:r w:rsidDel="00000000" w:rsidR="00000000" w:rsidRPr="00000000">
        <w:rPr>
          <w:rtl w:val="0"/>
        </w:rPr>
        <w:t xml:space="preserve">MOBIAN extended the client’s team to deliver a fully localized, scalable platform tailored to local market needs:</w:t>
      </w:r>
    </w:p>
    <w:p w:rsidR="00000000" w:rsidDel="00000000" w:rsidP="00000000" w:rsidRDefault="00000000" w:rsidRPr="00000000" w14:paraId="00000015">
      <w:pPr>
        <w:numPr>
          <w:ilvl w:val="0"/>
          <w:numId w:val="6"/>
        </w:numPr>
        <w:spacing w:after="0" w:afterAutospacing="0" w:before="240" w:lineRule="auto"/>
        <w:ind w:left="720" w:hanging="360"/>
      </w:pPr>
      <w:r w:rsidDel="00000000" w:rsidR="00000000" w:rsidRPr="00000000">
        <w:rPr>
          <w:b w:val="1"/>
          <w:rtl w:val="0"/>
        </w:rPr>
        <w:t xml:space="preserve">Technologies and Architecture:</w:t>
      </w:r>
    </w:p>
    <w:p w:rsidR="00000000" w:rsidDel="00000000" w:rsidP="00000000" w:rsidRDefault="00000000" w:rsidRPr="00000000" w14:paraId="00000016">
      <w:pPr>
        <w:numPr>
          <w:ilvl w:val="1"/>
          <w:numId w:val="6"/>
        </w:numPr>
        <w:spacing w:after="0" w:afterAutospacing="0" w:before="0" w:beforeAutospacing="0" w:lineRule="auto"/>
        <w:ind w:left="1440" w:hanging="360"/>
      </w:pPr>
      <w:r w:rsidDel="00000000" w:rsidR="00000000" w:rsidRPr="00000000">
        <w:rPr>
          <w:b w:val="1"/>
          <w:rtl w:val="0"/>
        </w:rPr>
        <w:t xml:space="preserve">Android:</w:t>
      </w:r>
      <w:r w:rsidDel="00000000" w:rsidR="00000000" w:rsidRPr="00000000">
        <w:rPr>
          <w:rtl w:val="0"/>
        </w:rPr>
        <w:t xml:space="preserve"> Kotlin, MVP, RxKotlin.</w:t>
      </w:r>
    </w:p>
    <w:p w:rsidR="00000000" w:rsidDel="00000000" w:rsidP="00000000" w:rsidRDefault="00000000" w:rsidRPr="00000000" w14:paraId="00000017">
      <w:pPr>
        <w:numPr>
          <w:ilvl w:val="1"/>
          <w:numId w:val="6"/>
        </w:numPr>
        <w:spacing w:after="0" w:afterAutospacing="0" w:before="0" w:beforeAutospacing="0" w:lineRule="auto"/>
        <w:ind w:left="1440" w:hanging="360"/>
      </w:pPr>
      <w:r w:rsidDel="00000000" w:rsidR="00000000" w:rsidRPr="00000000">
        <w:rPr>
          <w:b w:val="1"/>
          <w:rtl w:val="0"/>
        </w:rPr>
        <w:t xml:space="preserve">iOS:</w:t>
      </w:r>
      <w:r w:rsidDel="00000000" w:rsidR="00000000" w:rsidRPr="00000000">
        <w:rPr>
          <w:rtl w:val="0"/>
        </w:rPr>
        <w:t xml:space="preserve"> Swift, MVVM, Alamofire.</w:t>
      </w:r>
    </w:p>
    <w:p w:rsidR="00000000" w:rsidDel="00000000" w:rsidP="00000000" w:rsidRDefault="00000000" w:rsidRPr="00000000" w14:paraId="00000018">
      <w:pPr>
        <w:numPr>
          <w:ilvl w:val="1"/>
          <w:numId w:val="6"/>
        </w:numPr>
        <w:spacing w:after="0" w:afterAutospacing="0" w:before="0" w:beforeAutospacing="0" w:lineRule="auto"/>
        <w:ind w:left="1440" w:hanging="360"/>
      </w:pPr>
      <w:r w:rsidDel="00000000" w:rsidR="00000000" w:rsidRPr="00000000">
        <w:rPr>
          <w:rtl w:val="0"/>
        </w:rPr>
        <w:t xml:space="preserve">Integration with </w:t>
      </w:r>
      <w:r w:rsidDel="00000000" w:rsidR="00000000" w:rsidRPr="00000000">
        <w:rPr>
          <w:b w:val="1"/>
          <w:rtl w:val="0"/>
        </w:rPr>
        <w:t xml:space="preserve">local payment gateways</w:t>
      </w:r>
      <w:r w:rsidDel="00000000" w:rsidR="00000000" w:rsidRPr="00000000">
        <w:rPr>
          <w:rtl w:val="0"/>
        </w:rPr>
        <w:t xml:space="preserve"> to process payments in SAR.</w:t>
      </w:r>
    </w:p>
    <w:p w:rsidR="00000000" w:rsidDel="00000000" w:rsidP="00000000" w:rsidRDefault="00000000" w:rsidRPr="00000000" w14:paraId="00000019">
      <w:pPr>
        <w:numPr>
          <w:ilvl w:val="1"/>
          <w:numId w:val="6"/>
        </w:numPr>
        <w:spacing w:after="0" w:afterAutospacing="0" w:before="0" w:beforeAutospacing="0" w:lineRule="auto"/>
        <w:ind w:left="1440" w:hanging="360"/>
      </w:pPr>
      <w:r w:rsidDel="00000000" w:rsidR="00000000" w:rsidRPr="00000000">
        <w:rPr>
          <w:rtl w:val="0"/>
        </w:rPr>
        <w:t xml:space="preserve">ESRI Maps GIS engine and integration with the KSA National Address service for precise mapping and address validation.</w:t>
      </w:r>
    </w:p>
    <w:p w:rsidR="00000000" w:rsidDel="00000000" w:rsidP="00000000" w:rsidRDefault="00000000" w:rsidRPr="00000000" w14:paraId="0000001A">
      <w:pPr>
        <w:numPr>
          <w:ilvl w:val="1"/>
          <w:numId w:val="6"/>
        </w:numPr>
        <w:spacing w:after="0" w:afterAutospacing="0" w:before="0" w:beforeAutospacing="0" w:lineRule="auto"/>
        <w:ind w:left="1440" w:hanging="360"/>
      </w:pPr>
      <w:r w:rsidDel="00000000" w:rsidR="00000000" w:rsidRPr="00000000">
        <w:rPr>
          <w:rtl w:val="0"/>
        </w:rPr>
        <w:t xml:space="preserve">OAuth 2.0 for secure, multi-level user authorization.</w:t>
      </w:r>
    </w:p>
    <w:p w:rsidR="00000000" w:rsidDel="00000000" w:rsidP="00000000" w:rsidRDefault="00000000" w:rsidRPr="00000000" w14:paraId="0000001B">
      <w:pPr>
        <w:numPr>
          <w:ilvl w:val="0"/>
          <w:numId w:val="6"/>
        </w:numPr>
        <w:spacing w:after="0" w:afterAutospacing="0" w:before="0" w:beforeAutospacing="0" w:lineRule="auto"/>
        <w:ind w:left="720" w:hanging="360"/>
      </w:pPr>
      <w:r w:rsidDel="00000000" w:rsidR="00000000" w:rsidRPr="00000000">
        <w:rPr>
          <w:b w:val="1"/>
          <w:rtl w:val="0"/>
        </w:rPr>
        <w:t xml:space="preserve">Key Features:</w:t>
      </w:r>
    </w:p>
    <w:p w:rsidR="00000000" w:rsidDel="00000000" w:rsidP="00000000" w:rsidRDefault="00000000" w:rsidRPr="00000000" w14:paraId="0000001C">
      <w:pPr>
        <w:numPr>
          <w:ilvl w:val="1"/>
          <w:numId w:val="6"/>
        </w:numPr>
        <w:spacing w:after="0" w:afterAutospacing="0" w:before="0" w:beforeAutospacing="0" w:lineRule="auto"/>
        <w:ind w:left="1440" w:hanging="360"/>
      </w:pPr>
      <w:r w:rsidDel="00000000" w:rsidR="00000000" w:rsidRPr="00000000">
        <w:rPr>
          <w:b w:val="1"/>
          <w:rtl w:val="0"/>
        </w:rPr>
        <w:t xml:space="preserve">Package Management:</w:t>
      </w:r>
      <w:r w:rsidDel="00000000" w:rsidR="00000000" w:rsidRPr="00000000">
        <w:rPr>
          <w:rtl w:val="0"/>
        </w:rPr>
        <w:t xml:space="preserve"> Enables tracking deliveries, scheduling couriers, and grouping packages for single trips.</w:t>
      </w:r>
    </w:p>
    <w:p w:rsidR="00000000" w:rsidDel="00000000" w:rsidP="00000000" w:rsidRDefault="00000000" w:rsidRPr="00000000" w14:paraId="0000001D">
      <w:pPr>
        <w:numPr>
          <w:ilvl w:val="1"/>
          <w:numId w:val="6"/>
        </w:numPr>
        <w:spacing w:after="0" w:afterAutospacing="0" w:before="0" w:beforeAutospacing="0" w:lineRule="auto"/>
        <w:ind w:left="1440" w:hanging="360"/>
      </w:pPr>
      <w:r w:rsidDel="00000000" w:rsidR="00000000" w:rsidRPr="00000000">
        <w:rPr>
          <w:b w:val="1"/>
          <w:rtl w:val="0"/>
        </w:rPr>
        <w:t xml:space="preserve">Cost Calculator:</w:t>
      </w:r>
      <w:r w:rsidDel="00000000" w:rsidR="00000000" w:rsidRPr="00000000">
        <w:rPr>
          <w:rtl w:val="0"/>
        </w:rPr>
        <w:t xml:space="preserve"> Calculates shipment costs based on size, type, and destination.</w:t>
      </w:r>
    </w:p>
    <w:p w:rsidR="00000000" w:rsidDel="00000000" w:rsidP="00000000" w:rsidRDefault="00000000" w:rsidRPr="00000000" w14:paraId="0000001E">
      <w:pPr>
        <w:numPr>
          <w:ilvl w:val="1"/>
          <w:numId w:val="6"/>
        </w:numPr>
        <w:spacing w:after="0" w:afterAutospacing="0" w:before="0" w:beforeAutospacing="0" w:lineRule="auto"/>
        <w:ind w:left="1440" w:hanging="360"/>
      </w:pPr>
      <w:r w:rsidDel="00000000" w:rsidR="00000000" w:rsidRPr="00000000">
        <w:rPr>
          <w:b w:val="1"/>
          <w:rtl w:val="0"/>
        </w:rPr>
        <w:t xml:space="preserve">User Modes:</w:t>
      </w:r>
    </w:p>
    <w:p w:rsidR="00000000" w:rsidDel="00000000" w:rsidP="00000000" w:rsidRDefault="00000000" w:rsidRPr="00000000" w14:paraId="0000001F">
      <w:pPr>
        <w:numPr>
          <w:ilvl w:val="2"/>
          <w:numId w:val="6"/>
        </w:numPr>
        <w:spacing w:after="0" w:afterAutospacing="0" w:before="0" w:beforeAutospacing="0" w:lineRule="auto"/>
        <w:ind w:left="2160" w:hanging="360"/>
      </w:pPr>
      <w:r w:rsidDel="00000000" w:rsidR="00000000" w:rsidRPr="00000000">
        <w:rPr>
          <w:b w:val="1"/>
          <w:rtl w:val="0"/>
        </w:rPr>
        <w:t xml:space="preserve">Guest Mode:</w:t>
      </w:r>
      <w:r w:rsidDel="00000000" w:rsidR="00000000" w:rsidRPr="00000000">
        <w:rPr>
          <w:rtl w:val="0"/>
        </w:rPr>
        <w:t xml:space="preserve"> Limited access to basic features like package tracking.</w:t>
      </w:r>
    </w:p>
    <w:p w:rsidR="00000000" w:rsidDel="00000000" w:rsidP="00000000" w:rsidRDefault="00000000" w:rsidRPr="00000000" w14:paraId="00000020">
      <w:pPr>
        <w:numPr>
          <w:ilvl w:val="2"/>
          <w:numId w:val="6"/>
        </w:numPr>
        <w:spacing w:after="0" w:afterAutospacing="0" w:before="0" w:beforeAutospacing="0" w:lineRule="auto"/>
        <w:ind w:left="2160" w:hanging="360"/>
      </w:pPr>
      <w:r w:rsidDel="00000000" w:rsidR="00000000" w:rsidRPr="00000000">
        <w:rPr>
          <w:b w:val="1"/>
          <w:rtl w:val="0"/>
        </w:rPr>
        <w:t xml:space="preserve">Registered Mode:</w:t>
      </w:r>
      <w:r w:rsidDel="00000000" w:rsidR="00000000" w:rsidRPr="00000000">
        <w:rPr>
          <w:rtl w:val="0"/>
        </w:rPr>
        <w:t xml:space="preserve"> Full functionality for private and corporate users, including payment options and advanced package grouping.</w:t>
      </w:r>
    </w:p>
    <w:p w:rsidR="00000000" w:rsidDel="00000000" w:rsidP="00000000" w:rsidRDefault="00000000" w:rsidRPr="00000000" w14:paraId="00000021">
      <w:pPr>
        <w:numPr>
          <w:ilvl w:val="1"/>
          <w:numId w:val="6"/>
        </w:numPr>
        <w:spacing w:after="240" w:before="0" w:beforeAutospacing="0" w:lineRule="auto"/>
        <w:ind w:left="1440" w:hanging="360"/>
      </w:pPr>
      <w:r w:rsidDel="00000000" w:rsidR="00000000" w:rsidRPr="00000000">
        <w:rPr>
          <w:b w:val="1"/>
          <w:rtl w:val="0"/>
        </w:rPr>
        <w:t xml:space="preserve">Bilingual Interface:</w:t>
      </w:r>
      <w:r w:rsidDel="00000000" w:rsidR="00000000" w:rsidRPr="00000000">
        <w:rPr>
          <w:rtl w:val="0"/>
        </w:rPr>
        <w:t xml:space="preserve"> Dynamic RTL and LTR UI/UX support with innovative mixed-text rendering for Arabic, Latin, and numeric content.</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tug87ii6z8x5" w:id="6"/>
      <w:bookmarkEnd w:id="6"/>
      <w:r w:rsidDel="00000000" w:rsidR="00000000" w:rsidRPr="00000000">
        <w:rPr>
          <w:b w:val="1"/>
          <w:color w:val="000000"/>
          <w:sz w:val="22"/>
          <w:szCs w:val="22"/>
          <w:rtl w:val="0"/>
        </w:rPr>
        <w:t xml:space="preserve">Key Figures</w:t>
      </w:r>
    </w:p>
    <w:p w:rsidR="00000000" w:rsidDel="00000000" w:rsidP="00000000" w:rsidRDefault="00000000" w:rsidRPr="00000000" w14:paraId="00000024">
      <w:pPr>
        <w:numPr>
          <w:ilvl w:val="0"/>
          <w:numId w:val="5"/>
        </w:numPr>
        <w:spacing w:after="0" w:afterAutospacing="0" w:before="240" w:lineRule="auto"/>
        <w:ind w:left="720" w:hanging="360"/>
      </w:pPr>
      <w:r w:rsidDel="00000000" w:rsidR="00000000" w:rsidRPr="00000000">
        <w:rPr>
          <w:rtl w:val="0"/>
        </w:rPr>
        <w:t xml:space="preserve">6+ years of development and iterative scaling.</w:t>
      </w:r>
    </w:p>
    <w:p w:rsidR="00000000" w:rsidDel="00000000" w:rsidP="00000000" w:rsidRDefault="00000000" w:rsidRPr="00000000" w14:paraId="00000025">
      <w:pPr>
        <w:numPr>
          <w:ilvl w:val="0"/>
          <w:numId w:val="5"/>
        </w:numPr>
        <w:spacing w:after="0" w:afterAutospacing="0" w:before="0" w:beforeAutospacing="0" w:lineRule="auto"/>
        <w:ind w:left="720" w:hanging="360"/>
      </w:pPr>
      <w:r w:rsidDel="00000000" w:rsidR="00000000" w:rsidRPr="00000000">
        <w:rPr>
          <w:b w:val="1"/>
          <w:rtl w:val="0"/>
        </w:rPr>
        <w:t xml:space="preserve">1M+ active users</w:t>
      </w:r>
      <w:r w:rsidDel="00000000" w:rsidR="00000000" w:rsidRPr="00000000">
        <w:rPr>
          <w:rtl w:val="0"/>
        </w:rPr>
        <w:t xml:space="preserve"> across Saudi Arabia.</w:t>
      </w:r>
    </w:p>
    <w:p w:rsidR="00000000" w:rsidDel="00000000" w:rsidP="00000000" w:rsidRDefault="00000000" w:rsidRPr="00000000" w14:paraId="00000026">
      <w:pPr>
        <w:numPr>
          <w:ilvl w:val="0"/>
          <w:numId w:val="5"/>
        </w:numPr>
        <w:spacing w:after="240" w:before="0" w:beforeAutospacing="0" w:lineRule="auto"/>
        <w:ind w:left="720" w:hanging="360"/>
      </w:pPr>
      <w:r w:rsidDel="00000000" w:rsidR="00000000" w:rsidRPr="00000000">
        <w:rPr>
          <w:rtl w:val="0"/>
        </w:rPr>
        <w:t xml:space="preserve">Maintains a </w:t>
      </w:r>
      <w:r w:rsidDel="00000000" w:rsidR="00000000" w:rsidRPr="00000000">
        <w:rPr>
          <w:b w:val="1"/>
          <w:rtl w:val="0"/>
        </w:rPr>
        <w:t xml:space="preserve">5-star rating on Upwork</w:t>
      </w:r>
      <w:r w:rsidDel="00000000" w:rsidR="00000000" w:rsidRPr="00000000">
        <w:rPr>
          <w:rtl w:val="0"/>
        </w:rPr>
        <w:t xml:space="preserve"> for exceptional service and reliability.</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rp14g7pvtlc" w:id="7"/>
      <w:bookmarkEnd w:id="7"/>
      <w:r w:rsidDel="00000000" w:rsidR="00000000" w:rsidRPr="00000000">
        <w:rPr>
          <w:b w:val="1"/>
          <w:color w:val="000000"/>
          <w:sz w:val="22"/>
          <w:szCs w:val="22"/>
          <w:rtl w:val="0"/>
        </w:rPr>
        <w:t xml:space="preserve">Visual Elements</w:t>
      </w:r>
    </w:p>
    <w:p w:rsidR="00000000" w:rsidDel="00000000" w:rsidP="00000000" w:rsidRDefault="00000000" w:rsidRPr="00000000" w14:paraId="00000029">
      <w:pPr>
        <w:numPr>
          <w:ilvl w:val="0"/>
          <w:numId w:val="1"/>
        </w:numPr>
        <w:spacing w:after="0" w:afterAutospacing="0" w:before="240" w:lineRule="auto"/>
        <w:ind w:left="720" w:hanging="360"/>
      </w:pPr>
      <w:r w:rsidDel="00000000" w:rsidR="00000000" w:rsidRPr="00000000">
        <w:rPr>
          <w:b w:val="1"/>
          <w:rtl w:val="0"/>
        </w:rPr>
        <w:t xml:space="preserve">Infographic of Features:</w:t>
      </w:r>
      <w:r w:rsidDel="00000000" w:rsidR="00000000" w:rsidRPr="00000000">
        <w:rPr>
          <w:rtl w:val="0"/>
        </w:rPr>
        <w:t xml:space="preserve"> Illustrating package tracking, cost calculation, and courier scheduling.</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b w:val="1"/>
          <w:rtl w:val="0"/>
        </w:rPr>
        <w:t xml:space="preserve">Interface Screenshots:</w:t>
      </w:r>
      <w:r w:rsidDel="00000000" w:rsidR="00000000" w:rsidRPr="00000000">
        <w:rPr>
          <w:rtl w:val="0"/>
        </w:rPr>
        <w:t xml:space="preserve"> Displaying the mirrored RTL interface and user-friendly navigation.</w:t>
      </w:r>
    </w:p>
    <w:p w:rsidR="00000000" w:rsidDel="00000000" w:rsidP="00000000" w:rsidRDefault="00000000" w:rsidRPr="00000000" w14:paraId="0000002B">
      <w:pPr>
        <w:numPr>
          <w:ilvl w:val="0"/>
          <w:numId w:val="1"/>
        </w:numPr>
        <w:spacing w:after="240" w:before="0" w:beforeAutospacing="0" w:lineRule="auto"/>
        <w:ind w:left="720" w:hanging="360"/>
      </w:pPr>
      <w:r w:rsidDel="00000000" w:rsidR="00000000" w:rsidRPr="00000000">
        <w:rPr>
          <w:b w:val="1"/>
          <w:rtl w:val="0"/>
        </w:rPr>
        <w:t xml:space="preserve">Mapping Integration Diagram:</w:t>
      </w:r>
      <w:r w:rsidDel="00000000" w:rsidR="00000000" w:rsidRPr="00000000">
        <w:rPr>
          <w:rtl w:val="0"/>
        </w:rPr>
        <w:t xml:space="preserve"> Showing the integration of ESRI Maps and the KSA National Address service.</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wkks0xg7bqep" w:id="8"/>
      <w:bookmarkEnd w:id="8"/>
      <w:r w:rsidDel="00000000" w:rsidR="00000000" w:rsidRPr="00000000">
        <w:rPr>
          <w:b w:val="1"/>
          <w:color w:val="000000"/>
          <w:sz w:val="22"/>
          <w:szCs w:val="22"/>
          <w:rtl w:val="0"/>
        </w:rPr>
        <w:t xml:space="preserve">Why MOBIAN?</w:t>
      </w:r>
    </w:p>
    <w:p w:rsidR="00000000" w:rsidDel="00000000" w:rsidP="00000000" w:rsidRDefault="00000000" w:rsidRPr="00000000" w14:paraId="0000002E">
      <w:pPr>
        <w:spacing w:after="240" w:before="240" w:lineRule="auto"/>
        <w:rPr/>
      </w:pPr>
      <w:r w:rsidDel="00000000" w:rsidR="00000000" w:rsidRPr="00000000">
        <w:rPr>
          <w:rtl w:val="0"/>
        </w:rPr>
        <w:t xml:space="preserve">MOBIAN augmented the client’s team with technical expertise, delivering a reliable and scalable platform customized to Saudi Arabia’s unique cultural and technical requirements. By addressing challenges in bilingual functionality, local payment integration, and mixed-content rendering, MOBIAN redefined package management for Saudi Post.</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Looking to scale your digital solutions for local markets?</w:t>
        <w:br w:type="textWrapping"/>
        <w:t xml:space="preserve">[Let’s collaborate!]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m4dxgtinn68l" w:id="9"/>
      <w:bookmarkEnd w:id="9"/>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296wuzl8uxna" w:id="10"/>
      <w:bookmarkEnd w:id="10"/>
      <w:r w:rsidDel="00000000" w:rsidR="00000000" w:rsidRPr="00000000">
        <w:rPr>
          <w:b w:val="1"/>
          <w:color w:val="000000"/>
          <w:sz w:val="26"/>
          <w:szCs w:val="26"/>
          <w:rtl w:val="0"/>
        </w:rPr>
        <w:t xml:space="preserve">Comprehensive Package Tracking and Delivery Management App for Saudi Post</w:t>
      </w:r>
    </w:p>
    <w:p w:rsidR="00000000" w:rsidDel="00000000" w:rsidP="00000000" w:rsidRDefault="00000000" w:rsidRPr="00000000" w14:paraId="00000033">
      <w:pPr>
        <w:spacing w:after="240" w:before="240" w:lineRule="auto"/>
        <w:rPr/>
      </w:pPr>
      <w:r w:rsidDel="00000000" w:rsidR="00000000" w:rsidRPr="00000000">
        <w:rPr>
          <w:rtl w:val="0"/>
        </w:rPr>
        <w:t xml:space="preserve">When a company in Saudi Arabia needed to transform a basic tracking app into a robust delivery management system, they partnered with MOBIAN. Over six years, we built a bilingual platform supporting RTL and LTR interfaces, integrated with local payment gateways, and enhanced with ESRI Maps for precise address validation. The solution enables package tracking, courier scheduling, and cost calculation, offering seamless functionality for private and corporate users alike.</w:t>
      </w:r>
    </w:p>
    <w:p w:rsidR="00000000" w:rsidDel="00000000" w:rsidP="00000000" w:rsidRDefault="00000000" w:rsidRPr="00000000" w14:paraId="00000034">
      <w:pPr>
        <w:numPr>
          <w:ilvl w:val="0"/>
          <w:numId w:val="3"/>
        </w:numPr>
        <w:spacing w:after="0" w:afterAutospacing="0" w:before="240" w:lineRule="auto"/>
        <w:ind w:left="720" w:hanging="360"/>
      </w:pPr>
      <w:r w:rsidDel="00000000" w:rsidR="00000000" w:rsidRPr="00000000">
        <w:rPr>
          <w:b w:val="1"/>
          <w:rtl w:val="0"/>
        </w:rPr>
        <w:t xml:space="preserve">1M+ active users</w:t>
      </w:r>
      <w:r w:rsidDel="00000000" w:rsidR="00000000" w:rsidRPr="00000000">
        <w:rPr>
          <w:rtl w:val="0"/>
        </w:rPr>
        <w:t xml:space="preserve"> across Saudi Arabia.</w:t>
      </w:r>
    </w:p>
    <w:p w:rsidR="00000000" w:rsidDel="00000000" w:rsidP="00000000" w:rsidRDefault="00000000" w:rsidRPr="00000000" w14:paraId="00000035">
      <w:pPr>
        <w:numPr>
          <w:ilvl w:val="0"/>
          <w:numId w:val="3"/>
        </w:numPr>
        <w:spacing w:after="0" w:afterAutospacing="0" w:before="0" w:beforeAutospacing="0" w:lineRule="auto"/>
        <w:ind w:left="720" w:hanging="360"/>
      </w:pPr>
      <w:r w:rsidDel="00000000" w:rsidR="00000000" w:rsidRPr="00000000">
        <w:rPr>
          <w:b w:val="1"/>
          <w:rtl w:val="0"/>
        </w:rPr>
        <w:t xml:space="preserve">6+ years</w:t>
      </w:r>
      <w:r w:rsidDel="00000000" w:rsidR="00000000" w:rsidRPr="00000000">
        <w:rPr>
          <w:rtl w:val="0"/>
        </w:rPr>
        <w:t xml:space="preserve"> of iterative development and scaling.</w:t>
      </w:r>
    </w:p>
    <w:p w:rsidR="00000000" w:rsidDel="00000000" w:rsidP="00000000" w:rsidRDefault="00000000" w:rsidRPr="00000000" w14:paraId="00000036">
      <w:pPr>
        <w:numPr>
          <w:ilvl w:val="0"/>
          <w:numId w:val="3"/>
        </w:numPr>
        <w:spacing w:after="240" w:before="0" w:beforeAutospacing="0" w:lineRule="auto"/>
        <w:ind w:left="720" w:hanging="360"/>
      </w:pPr>
      <w:r w:rsidDel="00000000" w:rsidR="00000000" w:rsidRPr="00000000">
        <w:rPr>
          <w:b w:val="1"/>
          <w:rtl w:val="0"/>
        </w:rPr>
        <w:t xml:space="preserve">5-star rating</w:t>
      </w:r>
      <w:r w:rsidDel="00000000" w:rsidR="00000000" w:rsidRPr="00000000">
        <w:rPr>
          <w:rtl w:val="0"/>
        </w:rPr>
        <w:t xml:space="preserve"> on Upwork for exceptional service and support.</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MOBIAN — your partner for localized, scalable solutions.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