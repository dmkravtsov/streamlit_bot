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cp0mx7mci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Tags: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Rule="auto"/>
        <w:ind w:left="720" w:hanging="360"/>
        <w:rPr>
          <w:color w:val="000000"/>
        </w:rPr>
      </w:pPr>
      <w:bookmarkStart w:colFirst="0" w:colLast="0" w:name="_elor44l0n34a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Industry: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Telecommunications, Enterprise IT Solutions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Product: Corporate Communication Platform, Secured Instant 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ins w:author="Vadim Pochernin" w:id="0" w:date="2025-02-03T09:32:14Z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 Corporate Messenger for an IT Integrator in Germany</w:t>
      </w:r>
      <w:ins w:author="Vadim Pochernin" w:id="0" w:date="2025-02-03T09:32:14Z">
        <w:bookmarkStart w:colFirst="0" w:colLast="0" w:name="_ld1kjocjice6" w:id="2"/>
        <w:bookmarkEnd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>
          <w:ins w:author="Vadim Pochernin" w:id="0" w:date="2025-02-03T09:32:14Z"/>
          <w:b w:val="1"/>
          <w:color w:val="000000"/>
          <w:sz w:val="26"/>
          <w:szCs w:val="26"/>
        </w:rPr>
      </w:pPr>
      <w:ins w:author="Vadim Pochernin" w:id="0" w:date="2025-02-03T09:32:1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rPrChange w:author="Vadim Pochernin" w:id="1" w:date="2025-02-03T09:32:14Z">
            <w:rPr>
              <w:b w:val="1"/>
              <w:color w:val="000000"/>
              <w:sz w:val="26"/>
              <w:szCs w:val="26"/>
            </w:rPr>
          </w:rPrChange>
        </w:rPr>
        <w:pPrChange w:author="Vadim Pochernin" w:id="0" w:date="2025-02-03T09:32:14Z">
          <w:pPr>
            <w:pStyle w:val="Heading3"/>
            <w:keepNext w:val="0"/>
            <w:keepLines w:val="0"/>
            <w:spacing w:before="280" w:lineRule="auto"/>
          </w:pPr>
        </w:pPrChange>
      </w:pPr>
      <w:bookmarkStart w:colFirst="0" w:colLast="0" w:name="_ld1kjocjice6" w:id="2"/>
      <w:bookmarkEnd w:id="2"/>
      <w:ins w:author="Vadim Pochernin" w:id="0" w:date="2025-02-03T09:32:14Z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Link -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"https://play.google.com/store/apps/details?id=vio.chat.app"</w:instrText>
        </w:r>
        <w:r w:rsidDel="00000000" w:rsidR="00000000" w:rsidRPr="00000000">
          <w:fldChar w:fldCharType="separate"/>
        </w:r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https://play.google.com/store/apps/details?id=vio.chat.app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04ehrfjce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leading IT integrator in Germany partnered with MOBIAN to develop a secure corporate messenger. The client needed a white-label solution built on an existing framework within an extremely tight deadline of just one month. MOBIAN strengthened the client’s team, working alongside them to create a fully customized product that met the strict compliance requirements of Google and Apple and provided flexibility for future scaling and adaptation for other clients.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nsvebfzvt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 Challenges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Tight deadline: the entire development process needed to be completed within one month.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Full compliance with Google and Apple requirements for app approval.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of messenger features similar to Telegram (audio/video calls, geolocation).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High data security and encryption requirements.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need for scalability and adaptability for future clients.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o7pfe787j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augmented the client’s team and delivered a secure and flexible messenger: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Android: Kotlin, MVVM, XML-based UI.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iOS: Swift, MVVM, UIKit.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White-label customization:</w:t>
      </w:r>
      <w:r w:rsidDel="00000000" w:rsidR="00000000" w:rsidRPr="00000000">
        <w:rPr>
          <w:rtl w:val="0"/>
        </w:rPr>
        <w:t xml:space="preserve"> Full interface adaptation and customizable privacy policies.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Encryption system:</w:t>
      </w:r>
      <w:r w:rsidDel="00000000" w:rsidR="00000000" w:rsidRPr="00000000">
        <w:rPr>
          <w:rtl w:val="0"/>
        </w:rPr>
        <w:t xml:space="preserve"> Advanced data encryption to ensure high-level security for corporate communications.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Integrated core features: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Audio and video calls.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Geolocation sharing.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Support for secure messaging and file transfers.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Compliance and publishing:</w:t>
      </w:r>
      <w:r w:rsidDel="00000000" w:rsidR="00000000" w:rsidRPr="00000000">
        <w:rPr>
          <w:rtl w:val="0"/>
        </w:rPr>
        <w:t xml:space="preserve"> MOBIAN collaborated directly with Google and Apple to resolve encryption issues, ensuring smooth approval processes.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ozgk6dzac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Figures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 month to complete development and publication.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 week to pass compliance checks.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100% compliance with Google and Apple standards.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 security compromises thanks to robust encryption protocols.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219575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170" l="14079" r="15040" t="1704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se3ypg3pb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 Screenshots</w:t>
      </w:r>
      <w:r w:rsidDel="00000000" w:rsidR="00000000" w:rsidRPr="00000000">
        <w:rPr>
          <w:rtl w:val="0"/>
        </w:rPr>
        <w:t xml:space="preserve">: Custom-designed messenger interface showcasing audio/video call features and geolocation sharing.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ns w:author="Diana Ochenash" w:id="2" w:date="2025-01-29T10:43:43Z"/>
        </w:rPr>
      </w:pPr>
      <w:r w:rsidDel="00000000" w:rsidR="00000000" w:rsidRPr="00000000">
        <w:rPr>
          <w:b w:val="1"/>
          <w:rtl w:val="0"/>
        </w:rPr>
        <w:t xml:space="preserve">Infographic</w:t>
      </w:r>
      <w:r w:rsidDel="00000000" w:rsidR="00000000" w:rsidRPr="00000000">
        <w:rPr>
          <w:rtl w:val="0"/>
        </w:rPr>
        <w:t xml:space="preserve">: Project timeline illustrating the completion of key milestones within one month.</w:t>
      </w:r>
      <w:ins w:author="Diana Ochenash" w:id="2" w:date="2025-01-29T10:43:43Z">
        <w:r w:rsidDel="00000000" w:rsidR="00000000" w:rsidRPr="00000000">
          <w:rPr>
            <w:rtl w:val="0"/>
          </w:rPr>
          <w:br w:type="textWrapping"/>
          <w:br w:type="textWrapping"/>
        </w:r>
        <w:r w:rsidDel="00000000" w:rsidR="00000000" w:rsidRPr="00000000">
          <w:rPr>
            <w:rtl w:val="0"/>
          </w:rPr>
          <w:t xml:space="preserve">2 days</w:t>
        </w:r>
      </w:ins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Requirement analysis, integration of related 3rd party components</w:t>
        </w:r>
      </w:ins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5 days </w:t>
        </w:r>
      </w:ins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Preparation of 1st build for testing</w:t>
        </w:r>
      </w:ins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10 days (два паралельных процесса)</w:t>
        </w:r>
      </w:ins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🔹Uploading first build for Google Play review (We intentionally uploaded working but not fully ready build as first store review attempts usually fail based on our experience)</w:t>
        </w:r>
      </w:ins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🔹Вugfix, polishing, UAT</w:t>
        </w:r>
      </w:ins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1 day</w:t>
        </w:r>
      </w:ins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720" w:hanging="360"/>
        <w:rPr>
          <w:ins w:author="Diana Ochenash" w:id="2" w:date="2025-01-29T10:43:43Z"/>
        </w:rPr>
      </w:pPr>
      <w:ins w:author="Diana Ochenash" w:id="2" w:date="2025-01-29T10:43:43Z">
        <w:r w:rsidDel="00000000" w:rsidR="00000000" w:rsidRPr="00000000">
          <w:rPr>
            <w:rtl w:val="0"/>
          </w:rPr>
          <w:t xml:space="preserve">Upload for Google Play fully working and ready-to-market build</w:t>
        </w:r>
      </w:ins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  <w:rPrChange w:author="Diana Ochenash" w:id="3" w:date="2025-01-29T10:43:43Z">
            <w:rPr/>
          </w:rPrChange>
        </w:rPr>
        <w:pPrChange w:author="Diana Ochenash" w:id="0" w:date="2025-01-29T10:43:43Z">
          <w:pPr>
            <w:numPr>
              <w:ilvl w:val="0"/>
              <w:numId w:val="6"/>
            </w:numPr>
            <w:spacing w:after="240" w:before="240" w:lineRule="auto"/>
            <w:ind w:left="72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Encryption System Diagram</w:t>
      </w:r>
      <w:r w:rsidDel="00000000" w:rsidR="00000000" w:rsidRPr="00000000">
        <w:rPr>
          <w:rtl w:val="0"/>
        </w:rPr>
        <w:t xml:space="preserve">: Visualization of the data protection architecture.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2onhjjb3z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MOBIAN?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augmenting the client’s existing team with specialized experts, MOBIAN helped create a secure, customizable corporate messenger in record time, meeting the highest security and usability standards. If your business needs a similar solution, MOBIAN is ready to assist! 🚀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mkdtsfckn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2vdpakpf8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3bomw282j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6wjquezlu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djz1aa2iu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Secure Corporate Messenger for an IT Integrator in Germany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leading IT integrator partnered with MOBIAN to develop a corporate messenger that met stringent security requirements and compliance with Google and Apple standards. We delivered a customized white-label solution based on an existing framework in just one month. The product includes audio and video calls, geolocation sharing, and robust encryption while remaining flexible for future scalability.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 month to complete development and publication.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 week to pass compliance checks.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100% compliance with Google and Apple standards.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 security compromises for data protection.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MOBIAN — your partner in building secure corporate communication solutions.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/>
      </w:pPr>
      <w:bookmarkStart w:colFirst="0" w:colLast="0" w:name="_vv3ewqmpbci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Защищенный корпоративный мессенджер для IT-интегратора в Германии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2ovtksw0z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Краткое описание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Ведущий IT-интегратор из Германии обратился к MOBIAN с запросом на создание защищенного корпоративного мессенджера. Требовалось разработать white-label решение на базе существующего фреймворка за рекордные сроки — всего 1 месяц. Мы создали кастомизированный продукт, соответствующий требованиям Google и Apple, обеспечив клиенту гибкость для дальнейшего масштабирования.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oc80cynaq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Проблема клиента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Жесткий дедлайн: вся разработка должна была быть завершена за 1 месяц.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Полное соответствие требованиям Google и Apple для прохождения compliance.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Необходимость интеграции функций мессенджера уровня Telegram (аудио- и видеозвонки, геолокация).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Высокие требования к шифрованию и безопасности данных.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масштабирования и адаптации продукта для других клиентов.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f9l0lkkbu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Решение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разработала гибкий мессенджер, полностью соответствующий запросам клиента: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Технологии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Kotlin, MVVM, XML-based UI.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: Swift, MVVM, UIKit.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White-label кастомизация</w:t>
      </w:r>
      <w:r w:rsidDel="00000000" w:rsidR="00000000" w:rsidRPr="00000000">
        <w:rPr>
          <w:rtl w:val="0"/>
        </w:rPr>
        <w:t xml:space="preserve">: Полная адаптация интерфейса и политик конфиденциальности.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Гибкая система шифрования</w:t>
      </w:r>
      <w:r w:rsidDel="00000000" w:rsidR="00000000" w:rsidRPr="00000000">
        <w:rPr>
          <w:rtl w:val="0"/>
        </w:rPr>
        <w:t xml:space="preserve">: Высокий уровень безопасности для внутренних корпоративных данных.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ключевых функций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Аудио- и видеозвонки.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Передача геолокаций.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защищенных сообщений и файлов.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Публикация и compliance</w:t>
      </w:r>
      <w:r w:rsidDel="00000000" w:rsidR="00000000" w:rsidRPr="00000000">
        <w:rPr>
          <w:rtl w:val="0"/>
        </w:rPr>
        <w:t xml:space="preserve">: Мы успешно решили проблемы шифрования, работая напрямую с Google и Apple.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hoczsbi22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Ключевые цифры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месяц</w:t>
      </w:r>
      <w:r w:rsidDel="00000000" w:rsidR="00000000" w:rsidRPr="00000000">
        <w:rPr>
          <w:rtl w:val="0"/>
        </w:rPr>
        <w:t xml:space="preserve"> на полную разработку и публикацию.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неделя</w:t>
      </w:r>
      <w:r w:rsidDel="00000000" w:rsidR="00000000" w:rsidRPr="00000000">
        <w:rPr>
          <w:rtl w:val="0"/>
        </w:rPr>
        <w:t xml:space="preserve"> – срок прохождения 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соответствие требованиям</w:t>
      </w:r>
      <w:r w:rsidDel="00000000" w:rsidR="00000000" w:rsidRPr="00000000">
        <w:rPr>
          <w:rtl w:val="0"/>
        </w:rPr>
        <w:t xml:space="preserve"> Google и Apple.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компромиссов в безопасности</w:t>
      </w:r>
      <w:r w:rsidDel="00000000" w:rsidR="00000000" w:rsidRPr="00000000">
        <w:rPr>
          <w:rtl w:val="0"/>
        </w:rPr>
        <w:t xml:space="preserve"> благодаря гибкому шифрованию.</w:t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2105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170" l="14079" r="15040" t="1704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ibh8cilmw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Визуальные элементы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Скриншоты интерфейса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Пример настроенного интерфейса мессенджера.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Функции аудио- и видеозвонков, передача геолокации.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Инфографика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Дорожная карта выполнения проекта за 1 месяц.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Схема работы системы шифрования.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ni0640o9n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Почему MOBIAN?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Этот кейс демонстрирует нашу способность работать в условиях жестких сроков и предоставлять решения, соответствующие самым высоким требованиям безопасности и удобства. Если вам нужно корпоративное решение такого уровня, MOBIAN готова помочь!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2kkma8ir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1sobehcf7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3gl5alik6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fc6lyifya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bs53peeon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six8miabt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Защищенный корпоративный мессенджер для IT-интегратора в Германии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Ведущий IT-интегратор обратился к MOBIAN с запросом на разработку корпоративного мессенджера, соответствующего строгим требованиям безопасности и стандартам Google и Apple. Мы создали кастомизированное white-label решение на базе существующего фреймворка за рекордные сроки — всего за 1 месяц. Продукт обеспечил функции аудио- и видеозвонков, передачу геолокации и поддержку шифрования, сохраняя гибкость для масштабирования под других клиентов.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месяц</w:t>
      </w:r>
      <w:r w:rsidDel="00000000" w:rsidR="00000000" w:rsidRPr="00000000">
        <w:rPr>
          <w:rtl w:val="0"/>
        </w:rPr>
        <w:t xml:space="preserve"> на полную разработку и публикацию.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неделя</w:t>
      </w:r>
      <w:r w:rsidDel="00000000" w:rsidR="00000000" w:rsidRPr="00000000">
        <w:rPr>
          <w:rtl w:val="0"/>
        </w:rPr>
        <w:t xml:space="preserve"> на прохождение compliance-проверки.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соответствие требованиям</w:t>
      </w:r>
      <w:r w:rsidDel="00000000" w:rsidR="00000000" w:rsidRPr="00000000">
        <w:rPr>
          <w:rtl w:val="0"/>
        </w:rPr>
        <w:t xml:space="preserve"> Google и Apple.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 компромиссов в безопасности</w:t>
      </w:r>
      <w:r w:rsidDel="00000000" w:rsidR="00000000" w:rsidRPr="00000000">
        <w:rPr>
          <w:rtl w:val="0"/>
        </w:rPr>
        <w:t xml:space="preserve"> данных.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MOBIAN — ваш партнер в создании защищенных решений для корпоративной коммуникации.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